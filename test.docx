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02FB3" w14:textId="77777777" w:rsidR="00E50816" w:rsidRDefault="00E50816" w:rsidP="00E50816">
      <w:r>
        <w:t xml:space="preserve">This is </w:t>
      </w:r>
      <w:commentRangeStart w:id="0"/>
      <w:r>
        <w:t xml:space="preserve">sentence </w:t>
      </w:r>
      <w:commentRangeEnd w:id="0"/>
      <w:r w:rsidR="006C4849">
        <w:rPr>
          <w:rStyle w:val="CommentReference"/>
        </w:rPr>
        <w:commentReference w:id="0"/>
      </w:r>
      <w:r>
        <w:t xml:space="preserve">1. </w:t>
      </w:r>
    </w:p>
    <w:p w14:paraId="13E28CFB" w14:textId="77777777" w:rsidR="00E50816" w:rsidRDefault="00E50816" w:rsidP="00E50816">
      <w:commentRangeStart w:id="1"/>
      <w:r>
        <w:t xml:space="preserve">This </w:t>
      </w:r>
      <w:commentRangeEnd w:id="1"/>
      <w:r w:rsidR="006C4849">
        <w:rPr>
          <w:rStyle w:val="CommentReference"/>
        </w:rPr>
        <w:commentReference w:id="1"/>
      </w:r>
      <w:r>
        <w:t xml:space="preserve">is sentence 2. </w:t>
      </w:r>
    </w:p>
    <w:p w14:paraId="485ACC1E" w14:textId="77777777" w:rsidR="00E50816" w:rsidRDefault="00E50816" w:rsidP="00E50816">
      <w:r>
        <w:t xml:space="preserve">This </w:t>
      </w:r>
      <w:commentRangeStart w:id="2"/>
      <w:r>
        <w:t xml:space="preserve">is </w:t>
      </w:r>
      <w:commentRangeEnd w:id="2"/>
      <w:r w:rsidR="006C4849">
        <w:rPr>
          <w:rStyle w:val="CommentReference"/>
        </w:rPr>
        <w:commentReference w:id="2"/>
      </w:r>
      <w:r>
        <w:t xml:space="preserve">sentence 3. </w:t>
      </w:r>
    </w:p>
    <w:p w14:paraId="0D0AE3C1" w14:textId="77777777" w:rsidR="00E50816" w:rsidRDefault="00E50816" w:rsidP="00E50816">
      <w:r>
        <w:t xml:space="preserve">This is sentence 4. </w:t>
      </w:r>
    </w:p>
    <w:p w14:paraId="280F5A26" w14:textId="77777777" w:rsidR="00E50816" w:rsidRDefault="00E50816" w:rsidP="00E50816">
      <w:r>
        <w:t xml:space="preserve">This is sentence 5. </w:t>
      </w:r>
    </w:p>
    <w:p w14:paraId="2034BDED" w14:textId="77777777" w:rsidR="00E50816" w:rsidRDefault="00E50816" w:rsidP="00E50816">
      <w:r>
        <w:t xml:space="preserve">This is sentence 6. </w:t>
      </w:r>
    </w:p>
    <w:p w14:paraId="63EF88F7" w14:textId="77777777" w:rsidR="00E50816" w:rsidRDefault="00E50816" w:rsidP="00E50816">
      <w:r>
        <w:t xml:space="preserve">This is sentence 7. </w:t>
      </w:r>
    </w:p>
    <w:p w14:paraId="29B001E7" w14:textId="77777777" w:rsidR="00E50816" w:rsidRDefault="00E50816" w:rsidP="00E50816">
      <w:r>
        <w:t xml:space="preserve">This is sentence 8. </w:t>
      </w:r>
    </w:p>
    <w:p w14:paraId="6F090A4A" w14:textId="77777777" w:rsidR="00E50816" w:rsidRDefault="00E50816" w:rsidP="00E50816">
      <w:r>
        <w:t xml:space="preserve">This is sentence 9. </w:t>
      </w:r>
    </w:p>
    <w:p w14:paraId="52F53DEF" w14:textId="77777777" w:rsidR="00E50816" w:rsidRDefault="00E50816" w:rsidP="00E50816">
      <w:r>
        <w:t xml:space="preserve">This is sentence 10. </w:t>
      </w:r>
    </w:p>
    <w:p w14:paraId="68EDCF32" w14:textId="3656009C" w:rsidR="00E50816" w:rsidRDefault="000546A3" w:rsidP="00E50816">
      <w:proofErr w:type="spellStart"/>
      <w:r w:rsidRPr="000546A3">
        <w:t>Ä</w:t>
      </w:r>
      <w:r>
        <w:t>nderungen</w:t>
      </w:r>
      <w:proofErr w:type="spellEnd"/>
      <w:r>
        <w:t xml:space="preserve"> </w:t>
      </w:r>
      <w:r w:rsidR="00E50816">
        <w:t xml:space="preserve">This is </w:t>
      </w:r>
      <w:commentRangeStart w:id="3"/>
      <w:r w:rsidR="00E50816">
        <w:t xml:space="preserve">sentence </w:t>
      </w:r>
      <w:commentRangeEnd w:id="3"/>
      <w:r w:rsidR="006C4849">
        <w:rPr>
          <w:rStyle w:val="CommentReference"/>
        </w:rPr>
        <w:commentReference w:id="3"/>
      </w:r>
      <w:r w:rsidR="00E50816">
        <w:t xml:space="preserve">11. </w:t>
      </w:r>
    </w:p>
    <w:p w14:paraId="5DC902FD" w14:textId="77777777" w:rsidR="00E50816" w:rsidRDefault="00E50816" w:rsidP="00E50816">
      <w:r>
        <w:t xml:space="preserve">This is sentence 12. </w:t>
      </w:r>
    </w:p>
    <w:p w14:paraId="0ECA4A0D" w14:textId="77777777" w:rsidR="00E50816" w:rsidRDefault="00E50816" w:rsidP="00E50816">
      <w:r>
        <w:t xml:space="preserve">This is sentence 13. </w:t>
      </w:r>
    </w:p>
    <w:p w14:paraId="49D3E36E" w14:textId="77777777" w:rsidR="00E50816" w:rsidRDefault="00E50816" w:rsidP="00E50816">
      <w:r>
        <w:t xml:space="preserve">This is sentence 14. </w:t>
      </w:r>
    </w:p>
    <w:p w14:paraId="428A86AB" w14:textId="018797B6" w:rsidR="007409A3" w:rsidRPr="00E50816" w:rsidRDefault="00E50816" w:rsidP="00E50816">
      <w:r>
        <w:t xml:space="preserve">This is </w:t>
      </w:r>
      <w:commentRangeStart w:id="4"/>
      <w:commentRangeStart w:id="5"/>
      <w:r>
        <w:t xml:space="preserve">sentence </w:t>
      </w:r>
      <w:commentRangeEnd w:id="4"/>
      <w:r w:rsidR="006C4849">
        <w:rPr>
          <w:rStyle w:val="CommentReference"/>
        </w:rPr>
        <w:commentReference w:id="4"/>
      </w:r>
      <w:commentRangeEnd w:id="5"/>
      <w:r w:rsidR="006C4849">
        <w:rPr>
          <w:rStyle w:val="CommentReference"/>
        </w:rPr>
        <w:commentReference w:id="5"/>
      </w:r>
      <w:r>
        <w:t>15.</w:t>
      </w:r>
    </w:p>
    <w:sectPr w:rsidR="007409A3" w:rsidRPr="00E50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inchilla Quiros, Emilio Jose" w:date="2024-10-09T12:22:00Z" w:initials="CQEJ">
    <w:p w14:paraId="3963A121" w14:textId="0A020D73" w:rsidR="006C4849" w:rsidRDefault="006C4849">
      <w:pPr>
        <w:pStyle w:val="CommentText"/>
      </w:pPr>
      <w:r>
        <w:rPr>
          <w:rStyle w:val="CommentReference"/>
        </w:rPr>
        <w:annotationRef/>
      </w:r>
      <w:r>
        <w:t>Comment1</w:t>
      </w:r>
    </w:p>
  </w:comment>
  <w:comment w:id="1" w:author="Chinchilla Quiros, Emilio Jose" w:date="2024-10-09T12:22:00Z" w:initials="CQEJ">
    <w:p w14:paraId="0BCAA689" w14:textId="693A85FD" w:rsidR="006C4849" w:rsidRDefault="006C4849">
      <w:pPr>
        <w:pStyle w:val="CommentText"/>
      </w:pPr>
      <w:r>
        <w:rPr>
          <w:rStyle w:val="CommentReference"/>
        </w:rPr>
        <w:annotationRef/>
      </w:r>
      <w:r>
        <w:t>Comment2</w:t>
      </w:r>
    </w:p>
  </w:comment>
  <w:comment w:id="2" w:author="Chinchilla Quiros, Emilio Jose" w:date="2024-10-09T12:22:00Z" w:initials="CQEJ">
    <w:p w14:paraId="05333294" w14:textId="37C0EF93" w:rsidR="006C4849" w:rsidRDefault="006C4849">
      <w:pPr>
        <w:pStyle w:val="CommentText"/>
      </w:pPr>
      <w:r>
        <w:rPr>
          <w:rStyle w:val="CommentReference"/>
        </w:rPr>
        <w:annotationRef/>
      </w:r>
      <w:r>
        <w:t>Comment3</w:t>
      </w:r>
    </w:p>
  </w:comment>
  <w:comment w:id="3" w:author="Chinchilla Quiros, Emilio Jose" w:date="2024-10-09T12:22:00Z" w:initials="CQEJ">
    <w:p w14:paraId="7FB3A3FA" w14:textId="033B8372" w:rsidR="006C4849" w:rsidRDefault="006C4849">
      <w:pPr>
        <w:pStyle w:val="CommentText"/>
      </w:pPr>
      <w:r>
        <w:rPr>
          <w:rStyle w:val="CommentReference"/>
        </w:rPr>
        <w:annotationRef/>
      </w:r>
      <w:r>
        <w:t>Comment11</w:t>
      </w:r>
      <w:r w:rsidR="000546A3">
        <w:t xml:space="preserve"> </w:t>
      </w:r>
      <w:proofErr w:type="spellStart"/>
      <w:r w:rsidR="000546A3">
        <w:t>ËüOÖ</w:t>
      </w:r>
      <w:proofErr w:type="spellEnd"/>
    </w:p>
  </w:comment>
  <w:comment w:id="4" w:author="Chinchilla Quiros, Emilio Jose" w:date="2024-10-09T12:22:00Z" w:initials="CQEJ">
    <w:p w14:paraId="76B269E6" w14:textId="26AA214D" w:rsidR="006C4849" w:rsidRDefault="006C4849">
      <w:pPr>
        <w:pStyle w:val="CommentText"/>
      </w:pPr>
      <w:r>
        <w:rPr>
          <w:rStyle w:val="CommentReference"/>
        </w:rPr>
        <w:annotationRef/>
      </w:r>
      <w:r>
        <w:t>Comment 15</w:t>
      </w:r>
    </w:p>
  </w:comment>
  <w:comment w:id="5" w:author="Chinchilla Quiros, Emilio Jose" w:date="2024-10-09T12:22:00Z" w:initials="CQEJ">
    <w:p w14:paraId="2263AE82" w14:textId="4376B88D" w:rsidR="006C4849" w:rsidRDefault="006C4849">
      <w:pPr>
        <w:pStyle w:val="CommentText"/>
      </w:pPr>
      <w:r>
        <w:rPr>
          <w:rStyle w:val="CommentReference"/>
        </w:rPr>
        <w:annotationRef/>
      </w:r>
      <w:r>
        <w:t>Reply 15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63A121" w15:done="0"/>
  <w15:commentEx w15:paraId="0BCAA689" w15:done="0"/>
  <w15:commentEx w15:paraId="05333294" w15:done="0"/>
  <w15:commentEx w15:paraId="7FB3A3FA" w15:done="0"/>
  <w15:commentEx w15:paraId="76B269E6" w15:done="0"/>
  <w15:commentEx w15:paraId="2263AE82" w15:paraIdParent="76B269E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B0F3FA" w16cex:dateUtc="2024-10-09T18:22:00Z"/>
  <w16cex:commentExtensible w16cex:durableId="2AB0F402" w16cex:dateUtc="2024-10-09T18:22:00Z"/>
  <w16cex:commentExtensible w16cex:durableId="2AB0F408" w16cex:dateUtc="2024-10-09T18:22:00Z"/>
  <w16cex:commentExtensible w16cex:durableId="2AB0F40E" w16cex:dateUtc="2024-10-09T18:22:00Z"/>
  <w16cex:commentExtensible w16cex:durableId="2AB0F415" w16cex:dateUtc="2024-10-09T18:22:00Z"/>
  <w16cex:commentExtensible w16cex:durableId="2AB0F41C" w16cex:dateUtc="2024-10-09T18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63A121" w16cid:durableId="2AB0F3FA"/>
  <w16cid:commentId w16cid:paraId="0BCAA689" w16cid:durableId="2AB0F402"/>
  <w16cid:commentId w16cid:paraId="05333294" w16cid:durableId="2AB0F408"/>
  <w16cid:commentId w16cid:paraId="7FB3A3FA" w16cid:durableId="2AB0F40E"/>
  <w16cid:commentId w16cid:paraId="76B269E6" w16cid:durableId="2AB0F415"/>
  <w16cid:commentId w16cid:paraId="2263AE82" w16cid:durableId="2AB0F4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inchilla Quiros, Emilio Jose">
    <w15:presenceInfo w15:providerId="AD" w15:userId="S-1-5-21-1407069837-2091007605-538272213-524761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16"/>
    <w:rsid w:val="000546A3"/>
    <w:rsid w:val="006C4849"/>
    <w:rsid w:val="007409A3"/>
    <w:rsid w:val="00E5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99CF1"/>
  <w15:chartTrackingRefBased/>
  <w15:docId w15:val="{CD23D7A2-22EE-4DCD-B608-30DDB9B6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C48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48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48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48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48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Chinchilla Quiros, Emilio Jose</dc:creator>
  <cp:keywords/>
  <dc:description/>
  <cp:lastModifiedBy>Chinchilla Quiros, Emilio Jose</cp:lastModifiedBy>
  <cp:revision>4</cp:revision>
  <dcterms:created xsi:type="dcterms:W3CDTF">2024-10-09T18:20:00Z</dcterms:created>
  <dcterms:modified xsi:type="dcterms:W3CDTF">2024-10-09T18:31:00Z</dcterms:modified>
</cp:coreProperties>
</file>